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Dear [insert name of recipient],</w:t>
      </w:r>
    </w:p>
    <w:p>
      <w:pPr>
        <w:pStyle w:val="Normal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ins w:id="0" w:author="Unknown Author" w:date="2023-11-10T00:05:01Z">
        <w:r>
          <w:rPr/>
          <w:t>I have completed the initial exploratory data analysis (EDA) for the churn model project. Here's a concise summary:</w:t>
        </w:r>
      </w:ins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ins w:id="2" w:author="Unknown Author" w:date="2023-11-10T00:05:01Z">
        <w:r>
          <w:rPr>
            <w:rStyle w:val="StrongEmphasis"/>
          </w:rPr>
          <w:t>Analysis Summary:</w:t>
        </w:r>
      </w:ins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0"/>
        <w:ind w:left="709" w:hanging="283"/>
        <w:rPr/>
      </w:pPr>
      <w:ins w:id="4" w:author="Unknown Author" w:date="2023-11-10T00:05:01Z">
        <w:r>
          <w:rPr/>
          <w:t>The dataset comprises transactional details with key columns such as transaction_id, timestamp, product_id, category, customer_type, unit_price, quantity, total, and payment_type.</w:t>
        </w:r>
      </w:ins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0"/>
        <w:ind w:left="709" w:hanging="283"/>
        <w:rPr/>
      </w:pPr>
      <w:ins w:id="6" w:author="Unknown Author" w:date="2023-11-10T00:05:01Z">
        <w:r>
          <w:rPr/>
          <w:t>Descriptive statistics reveal a mean unit price of $7.82 and a mean total transaction amount of $19.71. Most transactions involve quantities between 1 and 4 units.</w:t>
        </w:r>
      </w:ins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ins w:id="8" w:author="Unknown Author" w:date="2023-11-10T00:05:01Z">
        <w:r>
          <w:rPr/>
          <w:t>Data visualization indicates the distribution of products across categories, quantity distribution, unit price distribution, total price distribution, and a correlation matrix highlighting relationships between numerical features.</w:t>
        </w:r>
      </w:ins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ins w:id="10" w:author="Unknown Author" w:date="2023-11-10T00:05:01Z">
        <w:r>
          <w:rPr>
            <w:rStyle w:val="StrongEmphasis"/>
          </w:rPr>
          <w:t>Recommendations:</w:t>
        </w:r>
      </w:ins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0"/>
        <w:ind w:left="709" w:hanging="283"/>
        <w:rPr/>
      </w:pPr>
      <w:ins w:id="12" w:author="Unknown Author" w:date="2023-11-10T00:05:01Z">
        <w:r>
          <w:rPr/>
          <w:t>Further clarification on the definition of churn is needed to proceed with verifying the correlation between price sensitivity and churn.</w:t>
        </w:r>
      </w:ins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0"/>
        <w:ind w:left="709" w:hanging="283"/>
        <w:rPr/>
      </w:pPr>
      <w:ins w:id="14" w:author="Unknown Author" w:date="2023-11-10T00:05:01Z">
        <w:r>
          <w:rPr/>
          <w:t>Additional data, such as customer profiles, competitor pricing, customer feedback, and economic indicators, should be incorporated for a more comprehensive churn prediction model.</w:t>
        </w:r>
      </w:ins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ins w:id="16" w:author="Unknown Author" w:date="2023-11-10T00:05:01Z">
        <w:r>
          <w:rPr/>
          <w:t>Defining a more specific problem statement and focusing on relevant features will help narrow down the project scope and deliver actionable insights.</w:t>
        </w:r>
      </w:ins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ins w:id="18" w:author="Unknown Author" w:date="2023-11-10T00:05:01Z">
        <w:r>
          <w:rPr/>
          <w:t>Best regards,</w:t>
        </w:r>
      </w:ins>
    </w:p>
    <w:p>
      <w:pPr>
        <w:pStyle w:val="Normal"/>
        <w:rPr>
          <w:del w:id="21" w:author="Unknown Author" w:date="2023-11-10T00:04:56Z"/>
        </w:rPr>
      </w:pPr>
      <w:del w:id="20" w:author="Unknown Author" w:date="2023-11-10T00:04:56Z">
        <w:r>
          <w:rPr/>
          <w:delText>[Introduce the task that you’ve completed in 1 - 2 sentences]</w:delText>
        </w:r>
      </w:del>
    </w:p>
    <w:p>
      <w:pPr>
        <w:pStyle w:val="Normal"/>
        <w:rPr>
          <w:del w:id="23" w:author="Unknown Author" w:date="2023-11-10T00:04:56Z"/>
        </w:rPr>
      </w:pPr>
      <w:del w:id="22" w:author="Unknown Author" w:date="2023-11-10T00:04:56Z">
        <w:r>
          <w:rPr/>
        </w:r>
      </w:del>
    </w:p>
    <w:p>
      <w:pPr>
        <w:pStyle w:val="Normal"/>
        <w:rPr>
          <w:del w:id="25" w:author="Unknown Author" w:date="2023-11-10T00:04:56Z"/>
        </w:rPr>
      </w:pPr>
      <w:del w:id="24" w:author="Unknown Author" w:date="2023-11-10T00:04:56Z">
        <w:r>
          <w:rPr/>
          <w:delText>[Summarize findings from your analysis in 3 - 5 bullet points]</w:delText>
        </w:r>
      </w:del>
    </w:p>
    <w:p>
      <w:pPr>
        <w:pStyle w:val="Normal"/>
        <w:rPr>
          <w:del w:id="27" w:author="Unknown Author" w:date="2023-11-10T00:04:56Z"/>
        </w:rPr>
      </w:pPr>
      <w:del w:id="26" w:author="Unknown Author" w:date="2023-11-10T00:04:56Z">
        <w:r>
          <w:rPr/>
        </w:r>
      </w:del>
    </w:p>
    <w:p>
      <w:pPr>
        <w:pStyle w:val="Normal"/>
        <w:rPr/>
      </w:pPr>
      <w:del w:id="28" w:author="Unknown Author" w:date="2023-11-10T00:04:56Z">
        <w:r>
          <w:rPr/>
          <w:delText>[Provide your recommendations in up to 3 bullet points]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Best regards,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[name of sender]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ko-K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ing">
    <w:name w:val="Line Numbering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Revision">
    <w:name w:val="Revision"/>
    <w:uiPriority w:val="99"/>
    <w:semiHidden/>
    <w:qFormat/>
    <w:rsid w:val="00f95485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199</Words>
  <Characters>1212</Characters>
  <CharactersWithSpaces>1390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2022-05-09T20:31:00Z</dcterms:created>
  <dc:creator/>
  <dc:description/>
  <dc:language>en-IN</dc:language>
  <cp:lastModifiedBy/>
  <dcterms:modified xsi:type="dcterms:W3CDTF">2023-11-10T00:06:25Z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